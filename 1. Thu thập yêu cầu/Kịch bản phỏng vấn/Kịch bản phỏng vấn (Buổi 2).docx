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KỊCH BẢN PHỎNG VẤN (BUỔI 2)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Tìm hiểu về hệ thống hiện tại</w:t>
      </w:r>
    </w:p>
    <w:p w:rsidR="00000000" w:rsidDel="00000000" w:rsidP="00000000" w:rsidRDefault="00000000" w:rsidRPr="00000000" w14:paraId="00000003">
      <w:pPr>
        <w:ind w:left="720" w:firstLine="0"/>
        <w:jc w:val="left"/>
        <w:rPr>
          <w:del w:author="Đỗ Thị Thy Hương" w:id="0" w:date="2023-04-01T14:56:38Z"/>
          <w:rFonts w:ascii="Times New Roman" w:cs="Times New Roman" w:eastAsia="Times New Roman" w:hAnsi="Times New Roman"/>
          <w:sz w:val="26"/>
          <w:szCs w:val="26"/>
        </w:rPr>
      </w:pPr>
      <w:del w:author="Đỗ Thị Thy Hương" w:id="0" w:date="2023-04-01T14:56:38Z">
        <w:r w:rsidDel="00000000" w:rsidR="00000000" w:rsidRPr="00000000">
          <w:rPr>
            <w:rFonts w:ascii="Times New Roman" w:cs="Times New Roman" w:eastAsia="Times New Roman" w:hAnsi="Times New Roman"/>
            <w:sz w:val="26"/>
            <w:szCs w:val="26"/>
            <w:rtl w:val="0"/>
          </w:rPr>
          <w:delText xml:space="preserve">1.1. Nếu nhân viên nhận đặt bàn không có ở nhà hàng làm sao biết được bàn, phòng vip còn trống hay không?</w:delText>
        </w:r>
      </w:del>
    </w:p>
    <w:p w:rsidR="00000000" w:rsidDel="00000000" w:rsidP="00000000" w:rsidRDefault="00000000" w:rsidRPr="00000000" w14:paraId="00000004">
      <w:pPr>
        <w:ind w:left="72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ins w:author="Đỗ Thị Thy Hương" w:id="0" w:date="2023-04-01T14:56:38Z">
        <w:r w:rsidDel="00000000" w:rsidR="00000000" w:rsidRPr="00000000">
          <w:rPr>
            <w:rFonts w:ascii="Times New Roman" w:cs="Times New Roman" w:eastAsia="Times New Roman" w:hAnsi="Times New Roman"/>
            <w:sz w:val="26"/>
            <w:szCs w:val="26"/>
            <w:rtl w:val="0"/>
          </w:rPr>
          <w:t xml:space="preserve">Trước đây là nhắn vào gr zalo ⇒ Hệ thống lưu thông tin bàn cho tất cả nhân viên được thấy khi đăng nhập vào hệ thống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1.1. Số lượng bàn tại nhà hàng? (cụ thể bàn thường, vip)</w:t>
      </w:r>
    </w:p>
    <w:p w:rsidR="00000000" w:rsidDel="00000000" w:rsidP="00000000" w:rsidRDefault="00000000" w:rsidRPr="00000000" w14:paraId="00000006">
      <w:pPr>
        <w:ind w:left="0" w:firstLine="72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⇒ Nếu số lượng lớn có thể cân nhắc thêm tính năng tìm kiếm/ lọc bàn theo 1 thông tin nào đó</w:t>
      </w:r>
    </w:p>
    <w:p w:rsidR="00000000" w:rsidDel="00000000" w:rsidP="00000000" w:rsidRDefault="00000000" w:rsidRPr="00000000" w14:paraId="00000007">
      <w:pPr>
        <w:ind w:left="720" w:firstLine="0"/>
        <w:jc w:val="left"/>
        <w:rPr>
          <w:ins w:author="Đỗ Thị Thy Hương" w:id="1" w:date="2023-04-01T14:59:39Z"/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1.2. Nếu khách hàng đặt món khi đặt bàn thì nhà hàng lưu thông tin món ăn bằng cách nào?</w:t>
      </w:r>
      <w:ins w:author="Đỗ Thị Thy Hương" w:id="1" w:date="2023-04-01T14:59:39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8">
      <w:pPr>
        <w:ind w:left="720" w:firstLine="0"/>
        <w:jc w:val="left"/>
        <w:rPr>
          <w:ins w:author="Đỗ Thị Thy Hương" w:id="1" w:date="2023-04-01T14:59:39Z"/>
          <w:rFonts w:ascii="Times New Roman" w:cs="Times New Roman" w:eastAsia="Times New Roman" w:hAnsi="Times New Roman"/>
          <w:sz w:val="26"/>
          <w:szCs w:val="26"/>
        </w:rPr>
      </w:pPr>
      <w:ins w:author="Đỗ Thị Thy Hương" w:id="1" w:date="2023-04-01T14:59:39Z">
        <w:r w:rsidDel="00000000" w:rsidR="00000000" w:rsidRPr="00000000">
          <w:rPr>
            <w:rFonts w:ascii="Times New Roman" w:cs="Times New Roman" w:eastAsia="Times New Roman" w:hAnsi="Times New Roman"/>
            <w:sz w:val="26"/>
            <w:szCs w:val="26"/>
            <w:rtl w:val="0"/>
          </w:rPr>
          <w:t xml:space="preserve">⇒ Trong hệ thống: không thể/ khó để kết hợp với máy tính tiền, quầy thu ngân tại nhà hàng</w:t>
        </w:r>
      </w:ins>
    </w:p>
    <w:p w:rsidR="00000000" w:rsidDel="00000000" w:rsidP="00000000" w:rsidRDefault="00000000" w:rsidRPr="00000000" w14:paraId="00000009">
      <w:pPr>
        <w:ind w:left="72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ins w:author="Đỗ Thị Thy Hương" w:id="1" w:date="2023-04-01T14:59:39Z">
        <w:r w:rsidDel="00000000" w:rsidR="00000000" w:rsidRPr="00000000">
          <w:rPr>
            <w:rFonts w:ascii="Times New Roman" w:cs="Times New Roman" w:eastAsia="Times New Roman" w:hAnsi="Times New Roman"/>
            <w:sz w:val="26"/>
            <w:szCs w:val="26"/>
            <w:rtl w:val="0"/>
          </w:rPr>
          <w:t xml:space="preserve">⇒ Hệ thống chỉ ghi chú, nhân viên thu ngân tự thêm món ăn vào hóa đơn (do tiền cọc không bị ảnh hưởng bởi đặt món)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jc w:val="left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⇒ Tính điểm khách hàng thân thiết dựa trên tổng chi thì xử lý thế nào?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i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Thay đổi giá trị đặt bàn sau thanh toán?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i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Nhân viên thu ngân (quy đổi tổng chi thành điểm thành viên rồi) nhập vào 1 thông tin khác của đơn đặt bàn?</w:t>
      </w:r>
    </w:p>
    <w:p w:rsidR="00000000" w:rsidDel="00000000" w:rsidP="00000000" w:rsidRDefault="00000000" w:rsidRPr="00000000" w14:paraId="0000000D">
      <w:pPr>
        <w:ind w:left="72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1.3. Nếu khách hàng muốn thay đổi hoặc hủy bàn thì nhà hàng xử lý như thế nào?</w:t>
      </w:r>
    </w:p>
    <w:p w:rsidR="00000000" w:rsidDel="00000000" w:rsidP="00000000" w:rsidRDefault="00000000" w:rsidRPr="00000000" w14:paraId="0000000E">
      <w:pPr>
        <w:ind w:left="72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⇒ Thêm các tính năng chỉnh sửa thông tin đặt bàn/hủy bàn nếu có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Đưa ra các kiến nghị cho nhà hàng về hệ thống mới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Giao diện chung: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(gốc)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Cấu hình: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ind w:left="288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Điện thoại/ Máy tính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Nền: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288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Màu</w:t>
      </w:r>
    </w:p>
    <w:p w:rsidR="00000000" w:rsidDel="00000000" w:rsidP="00000000" w:rsidRDefault="00000000" w:rsidRPr="00000000" w14:paraId="00000015">
      <w:pPr>
        <w:ind w:left="2880" w:firstLine="0"/>
        <w:jc w:val="left"/>
        <w:rPr>
          <w:rFonts w:ascii="Roboto" w:cs="Roboto" w:eastAsia="Roboto" w:hAnsi="Roboto"/>
          <w:color w:val="333333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915092" cy="831098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5092" cy="8310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color w:val="333333"/>
          <w:sz w:val="41"/>
          <w:szCs w:val="4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rtl w:val="0"/>
        </w:rPr>
        <w:t xml:space="preserve">ff9f00 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37"/>
          <w:szCs w:val="37"/>
        </w:rPr>
        <w:drawing>
          <wp:inline distB="114300" distT="114300" distL="114300" distR="114300">
            <wp:extent cx="885443" cy="892151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5443" cy="8921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rtl w:val="0"/>
        </w:rPr>
        <w:t xml:space="preserve">da9100</w:t>
      </w:r>
    </w:p>
    <w:p w:rsidR="00000000" w:rsidDel="00000000" w:rsidP="00000000" w:rsidRDefault="00000000" w:rsidRPr="00000000" w14:paraId="00000016">
      <w:pPr>
        <w:ind w:left="2880" w:firstLine="0"/>
        <w:jc w:val="left"/>
        <w:rPr>
          <w:rFonts w:ascii="Roboto" w:cs="Roboto" w:eastAsia="Roboto" w:hAnsi="Roboto"/>
          <w:color w:val="333333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37"/>
          <w:szCs w:val="37"/>
        </w:rPr>
        <w:drawing>
          <wp:inline distB="114300" distT="114300" distL="114300" distR="114300">
            <wp:extent cx="856393" cy="856393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6393" cy="8563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37"/>
          <w:szCs w:val="37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33333"/>
          <w:sz w:val="31"/>
          <w:szCs w:val="31"/>
          <w:rtl w:val="0"/>
        </w:rPr>
        <w:t xml:space="preserve">ffa700</w:t>
      </w:r>
      <w:r w:rsidDel="00000000" w:rsidR="00000000" w:rsidRPr="00000000">
        <w:rPr>
          <w:rFonts w:ascii="Roboto" w:cs="Roboto" w:eastAsia="Roboto" w:hAnsi="Roboto"/>
          <w:color w:val="333333"/>
          <w:sz w:val="31"/>
          <w:szCs w:val="3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33333"/>
          <w:sz w:val="31"/>
          <w:szCs w:val="31"/>
        </w:rPr>
        <w:drawing>
          <wp:inline distB="114300" distT="114300" distL="114300" distR="114300">
            <wp:extent cx="909638" cy="909638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9638" cy="909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rtl w:val="0"/>
        </w:rPr>
        <w:t xml:space="preserve">e48400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2880" w:firstLine="0"/>
        <w:jc w:val="left"/>
        <w:rPr>
          <w:rFonts w:ascii="Roboto" w:cs="Roboto" w:eastAsia="Roboto" w:hAnsi="Roboto"/>
          <w:color w:val="333333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37"/>
          <w:szCs w:val="37"/>
        </w:rPr>
        <w:drawing>
          <wp:inline distB="114300" distT="114300" distL="114300" distR="114300">
            <wp:extent cx="896913" cy="890118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6913" cy="8901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rtl w:val="0"/>
        </w:rPr>
        <w:t xml:space="preserve">000000  </w:t>
      </w: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</w:rPr>
        <w:drawing>
          <wp:inline distB="114300" distT="114300" distL="114300" distR="114300">
            <wp:extent cx="912121" cy="838414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2121" cy="8384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rtl w:val="0"/>
        </w:rPr>
        <w:t xml:space="preserve">1a1a1a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hd w:fill="ffffff" w:val="clear"/>
        <w:spacing w:after="160" w:before="160" w:line="264" w:lineRule="auto"/>
        <w:ind w:left="2880" w:firstLine="0"/>
        <w:rPr>
          <w:rFonts w:ascii="Roboto" w:cs="Roboto" w:eastAsia="Roboto" w:hAnsi="Roboto"/>
          <w:color w:val="333333"/>
          <w:sz w:val="41"/>
          <w:szCs w:val="41"/>
        </w:rPr>
      </w:pPr>
      <w:bookmarkStart w:colFirst="0" w:colLast="0" w:name="_c6vqootvssx9" w:id="0"/>
      <w:bookmarkEnd w:id="0"/>
      <w:r w:rsidDel="00000000" w:rsidR="00000000" w:rsidRPr="00000000">
        <w:rPr>
          <w:rFonts w:ascii="Roboto" w:cs="Roboto" w:eastAsia="Roboto" w:hAnsi="Roboto"/>
          <w:color w:val="333333"/>
          <w:sz w:val="41"/>
          <w:szCs w:val="41"/>
        </w:rPr>
        <w:drawing>
          <wp:inline distB="114300" distT="114300" distL="114300" distR="114300">
            <wp:extent cx="872636" cy="872636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2636" cy="8726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rtl w:val="0"/>
        </w:rPr>
        <w:t xml:space="preserve">050505  </w:t>
      </w: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</w:rPr>
        <w:drawing>
          <wp:inline distB="114300" distT="114300" distL="114300" distR="114300">
            <wp:extent cx="923925" cy="87398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8739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color w:val="333333"/>
          <w:sz w:val="41"/>
          <w:szCs w:val="41"/>
          <w:rtl w:val="0"/>
        </w:rPr>
        <w:t xml:space="preserve">121212 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hd w:fill="ffffff" w:val="clear"/>
        <w:spacing w:after="160" w:before="160" w:line="264" w:lineRule="auto"/>
        <w:ind w:left="2880" w:firstLine="0"/>
        <w:rPr>
          <w:rFonts w:ascii="Roboto" w:cs="Roboto" w:eastAsia="Roboto" w:hAnsi="Roboto"/>
          <w:color w:val="333333"/>
          <w:sz w:val="27"/>
          <w:szCs w:val="27"/>
        </w:rPr>
      </w:pPr>
      <w:bookmarkStart w:colFirst="0" w:colLast="0" w:name="_khavxovnba3s" w:id="1"/>
      <w:bookmarkEnd w:id="1"/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</w:rPr>
        <w:drawing>
          <wp:inline distB="114300" distT="114300" distL="114300" distR="114300">
            <wp:extent cx="942975" cy="9048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</w:rPr>
        <w:drawing>
          <wp:inline distB="114300" distT="114300" distL="114300" distR="114300">
            <wp:extent cx="952500" cy="81915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</w:rPr>
        <w:drawing>
          <wp:inline distB="114300" distT="114300" distL="114300" distR="114300">
            <wp:extent cx="895350" cy="904875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2880" w:firstLine="0"/>
        <w:jc w:val="left"/>
        <w:rPr>
          <w:rFonts w:ascii="Roboto" w:cs="Roboto" w:eastAsia="Roboto" w:hAnsi="Roboto"/>
          <w:color w:val="33333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2880" w:firstLine="0"/>
        <w:jc w:val="left"/>
        <w:rPr>
          <w:rFonts w:ascii="Roboto" w:cs="Roboto" w:eastAsia="Roboto" w:hAnsi="Roboto"/>
          <w:color w:val="33333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2880" w:firstLine="0"/>
        <w:jc w:val="left"/>
        <w:rPr>
          <w:rFonts w:ascii="Times New Roman" w:cs="Times New Roman" w:eastAsia="Times New Roman" w:hAnsi="Times New Roman"/>
          <w:color w:val="333333"/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288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ind w:left="288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Trang trí thêm?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Chữ:</w:t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ind w:left="288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Màu</w:t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ind w:left="288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Kích thước</w:t>
      </w:r>
    </w:p>
    <w:p w:rsidR="00000000" w:rsidDel="00000000" w:rsidP="00000000" w:rsidRDefault="00000000" w:rsidRPr="00000000" w14:paraId="00000022">
      <w:pPr>
        <w:ind w:left="-708.6614173228347" w:right="-1316.4566929133848" w:firstLine="0"/>
        <w:jc w:val="left"/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10:  Sundre Restaurant</w:t>
      </w:r>
    </w:p>
    <w:p w:rsidR="00000000" w:rsidDel="00000000" w:rsidP="00000000" w:rsidRDefault="00000000" w:rsidRPr="00000000" w14:paraId="00000023">
      <w:pPr>
        <w:ind w:left="-708.6614173228347" w:right="-1316.4566929133848" w:firstLine="0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13:  Sundre Restaurant</w:t>
      </w:r>
    </w:p>
    <w:p w:rsidR="00000000" w:rsidDel="00000000" w:rsidP="00000000" w:rsidRDefault="00000000" w:rsidRPr="00000000" w14:paraId="00000024">
      <w:pPr>
        <w:ind w:left="-708.6614173228347" w:right="-1316.4566929133848" w:firstLine="0"/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16:  Sundre Restaurant</w:t>
      </w:r>
    </w:p>
    <w:p w:rsidR="00000000" w:rsidDel="00000000" w:rsidP="00000000" w:rsidRDefault="00000000" w:rsidRPr="00000000" w14:paraId="00000025">
      <w:pPr>
        <w:ind w:left="-708.6614173228347" w:right="-1316.4566929133848" w:firstLine="0"/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20:  Sundre Restaurant3</w:t>
      </w:r>
    </w:p>
    <w:p w:rsidR="00000000" w:rsidDel="00000000" w:rsidP="00000000" w:rsidRDefault="00000000" w:rsidRPr="00000000" w14:paraId="00000026">
      <w:pPr>
        <w:ind w:left="-708.6614173228347" w:right="-1316.4566929133848" w:firstLine="0"/>
        <w:rPr>
          <w:rFonts w:ascii="Lexend" w:cs="Lexend" w:eastAsia="Lexend" w:hAnsi="Lexend"/>
          <w:sz w:val="64"/>
          <w:szCs w:val="64"/>
        </w:rPr>
      </w:pPr>
      <w:r w:rsidDel="00000000" w:rsidR="00000000" w:rsidRPr="00000000">
        <w:rPr>
          <w:rFonts w:ascii="Lexend" w:cs="Lexend" w:eastAsia="Lexend" w:hAnsi="Lexend"/>
          <w:sz w:val="64"/>
          <w:szCs w:val="64"/>
          <w:rtl w:val="0"/>
        </w:rPr>
        <w:t xml:space="preserve">32:  Sundre Restaurant</w:t>
      </w:r>
    </w:p>
    <w:p w:rsidR="00000000" w:rsidDel="00000000" w:rsidP="00000000" w:rsidRDefault="00000000" w:rsidRPr="00000000" w14:paraId="00000027">
      <w:pPr>
        <w:ind w:left="-708.6614173228347" w:right="-1316.4566929133848" w:firstLine="0"/>
        <w:rPr>
          <w:rFonts w:ascii="Lexend" w:cs="Lexend" w:eastAsia="Lexend" w:hAnsi="Lexend"/>
          <w:sz w:val="96"/>
          <w:szCs w:val="96"/>
        </w:rPr>
      </w:pPr>
      <w:r w:rsidDel="00000000" w:rsidR="00000000" w:rsidRPr="00000000">
        <w:rPr>
          <w:rFonts w:ascii="Lexend" w:cs="Lexend" w:eastAsia="Lexend" w:hAnsi="Lexend"/>
          <w:sz w:val="96"/>
          <w:szCs w:val="96"/>
          <w:rtl w:val="0"/>
        </w:rPr>
        <w:t xml:space="preserve">48:  Sundre Restaurant</w:t>
      </w:r>
    </w:p>
    <w:p w:rsidR="00000000" w:rsidDel="00000000" w:rsidP="00000000" w:rsidRDefault="00000000" w:rsidRPr="00000000" w14:paraId="00000028">
      <w:pPr>
        <w:ind w:left="-708.6614173228347" w:right="-1316.4566929133848" w:firstLine="0"/>
        <w:rPr>
          <w:rFonts w:ascii="Lexend" w:cs="Lexend" w:eastAsia="Lexend" w:hAnsi="Lexend"/>
          <w:sz w:val="120"/>
          <w:szCs w:val="120"/>
        </w:rPr>
      </w:pPr>
      <w:r w:rsidDel="00000000" w:rsidR="00000000" w:rsidRPr="00000000">
        <w:rPr>
          <w:rFonts w:ascii="Lexend" w:cs="Lexend" w:eastAsia="Lexend" w:hAnsi="Lexend"/>
          <w:sz w:val="120"/>
          <w:szCs w:val="120"/>
          <w:rtl w:val="0"/>
        </w:rPr>
        <w:t xml:space="preserve">60:  Sundre Restaurant</w:t>
      </w:r>
    </w:p>
    <w:p w:rsidR="00000000" w:rsidDel="00000000" w:rsidP="00000000" w:rsidRDefault="00000000" w:rsidRPr="00000000" w14:paraId="00000029">
      <w:pPr>
        <w:spacing w:line="192.00000000000003" w:lineRule="auto"/>
        <w:ind w:left="-708.6614173228347" w:right="-1316.4566929133848" w:firstLine="0"/>
        <w:rPr>
          <w:rFonts w:ascii="Lexend" w:cs="Lexend" w:eastAsia="Lexend" w:hAnsi="Lexend"/>
          <w:sz w:val="160"/>
          <w:szCs w:val="160"/>
        </w:rPr>
      </w:pPr>
      <w:r w:rsidDel="00000000" w:rsidR="00000000" w:rsidRPr="00000000">
        <w:rPr>
          <w:rFonts w:ascii="Lexend" w:cs="Lexend" w:eastAsia="Lexend" w:hAnsi="Lexend"/>
          <w:sz w:val="160"/>
          <w:szCs w:val="160"/>
          <w:rtl w:val="0"/>
        </w:rPr>
        <w:t xml:space="preserve">80:  Sundre Restaurant</w:t>
      </w:r>
    </w:p>
    <w:p w:rsidR="00000000" w:rsidDel="00000000" w:rsidP="00000000" w:rsidRDefault="00000000" w:rsidRPr="00000000" w14:paraId="0000002A">
      <w:pPr>
        <w:numPr>
          <w:ilvl w:val="3"/>
          <w:numId w:val="1"/>
        </w:numPr>
        <w:ind w:left="288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Phông chữ</w:t>
      </w:r>
    </w:p>
    <w:p w:rsidR="00000000" w:rsidDel="00000000" w:rsidP="00000000" w:rsidRDefault="00000000" w:rsidRPr="00000000" w14:paraId="0000002B">
      <w:pPr>
        <w:ind w:left="288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Times New Roman: Sundre Restaurant</w:t>
      </w:r>
    </w:p>
    <w:p w:rsidR="00000000" w:rsidDel="00000000" w:rsidP="00000000" w:rsidRDefault="00000000" w:rsidRPr="00000000" w14:paraId="0000002C">
      <w:pPr>
        <w:ind w:left="2880" w:firstLine="0"/>
        <w:jc w:val="left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Courier New: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Sundre Restaurant</w:t>
      </w:r>
    </w:p>
    <w:p w:rsidR="00000000" w:rsidDel="00000000" w:rsidP="00000000" w:rsidRDefault="00000000" w:rsidRPr="00000000" w14:paraId="0000002D">
      <w:pPr>
        <w:ind w:left="2880" w:firstLine="0"/>
        <w:jc w:val="left"/>
        <w:rPr>
          <w:rFonts w:ascii="Lobster" w:cs="Lobster" w:eastAsia="Lobster" w:hAnsi="Lobster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Lexend:</w:t>
      </w: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Sundre Restaurant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2880" w:firstLine="0"/>
        <w:jc w:val="left"/>
        <w:rPr>
          <w:rFonts w:ascii="Pacifico" w:cs="Pacifico" w:eastAsia="Pacifico" w:hAnsi="Pacifico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Pacifico:  </w:t>
      </w:r>
      <w:r w:rsidDel="00000000" w:rsidR="00000000" w:rsidRPr="00000000">
        <w:rPr>
          <w:rFonts w:ascii="Pacifico" w:cs="Pacifico" w:eastAsia="Pacifico" w:hAnsi="Pacifico"/>
          <w:sz w:val="36"/>
          <w:szCs w:val="36"/>
          <w:rtl w:val="0"/>
        </w:rPr>
        <w:t xml:space="preserve">Sundre Restaurant</w:t>
      </w:r>
    </w:p>
    <w:p w:rsidR="00000000" w:rsidDel="00000000" w:rsidP="00000000" w:rsidRDefault="00000000" w:rsidRPr="00000000" w14:paraId="0000002F">
      <w:pPr>
        <w:ind w:left="2880" w:firstLine="0"/>
        <w:jc w:val="left"/>
        <w:rPr>
          <w:rFonts w:ascii="Lobster" w:cs="Lobster" w:eastAsia="Lobster" w:hAnsi="Lobster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Lobster:</w:t>
      </w:r>
      <w:r w:rsidDel="00000000" w:rsidR="00000000" w:rsidRPr="00000000">
        <w:rPr>
          <w:rFonts w:ascii="Lobster" w:cs="Lobster" w:eastAsia="Lobster" w:hAnsi="Lobster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Lobster" w:cs="Lobster" w:eastAsia="Lobster" w:hAnsi="Lobster"/>
          <w:sz w:val="36"/>
          <w:szCs w:val="36"/>
          <w:rtl w:val="0"/>
        </w:rPr>
        <w:t xml:space="preserve">Sundre Restaurant</w:t>
      </w:r>
    </w:p>
    <w:p w:rsidR="00000000" w:rsidDel="00000000" w:rsidP="00000000" w:rsidRDefault="00000000" w:rsidRPr="00000000" w14:paraId="00000030">
      <w:pPr>
        <w:numPr>
          <w:ilvl w:val="3"/>
          <w:numId w:val="1"/>
        </w:numPr>
        <w:ind w:left="288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Viền/Gạch chân/In đậm/In nghiêng?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Đăng nhập: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Nền, chữ gốc hay có thay đổi gì khác?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Textboxes để đăng nhập:</w:t>
      </w:r>
    </w:p>
    <w:p w:rsidR="00000000" w:rsidDel="00000000" w:rsidP="00000000" w:rsidRDefault="00000000" w:rsidRPr="00000000" w14:paraId="00000034">
      <w:pPr>
        <w:numPr>
          <w:ilvl w:val="3"/>
          <w:numId w:val="1"/>
        </w:numPr>
        <w:ind w:left="288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Vị trí</w:t>
      </w:r>
    </w:p>
    <w:p w:rsidR="00000000" w:rsidDel="00000000" w:rsidP="00000000" w:rsidRDefault="00000000" w:rsidRPr="00000000" w14:paraId="00000035">
      <w:pPr>
        <w:numPr>
          <w:ilvl w:val="3"/>
          <w:numId w:val="1"/>
        </w:numPr>
        <w:ind w:left="288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Kích thước</w:t>
      </w:r>
    </w:p>
    <w:p w:rsidR="00000000" w:rsidDel="00000000" w:rsidP="00000000" w:rsidRDefault="00000000" w:rsidRPr="00000000" w14:paraId="00000036">
      <w:pPr>
        <w:numPr>
          <w:ilvl w:val="3"/>
          <w:numId w:val="1"/>
        </w:numPr>
        <w:ind w:left="288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Viền</w:t>
      </w:r>
    </w:p>
    <w:p w:rsidR="00000000" w:rsidDel="00000000" w:rsidP="00000000" w:rsidRDefault="00000000" w:rsidRPr="00000000" w14:paraId="00000037">
      <w:pPr>
        <w:numPr>
          <w:ilvl w:val="3"/>
          <w:numId w:val="1"/>
        </w:numPr>
        <w:ind w:left="288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Thông báo khi đăng nhập sai (cụ thể định dạng, vị trí)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Đặt bàn/Sửa/Hủy: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Nhà hàng muốn giao diện chọn bàn để đặt/sửa/hủy như thế nào? (danh sách văn bản đơn thuần/hình ảnh minh họa tượng trưng)</w:t>
      </w:r>
    </w:p>
    <w:p w:rsidR="00000000" w:rsidDel="00000000" w:rsidP="00000000" w:rsidRDefault="00000000" w:rsidRPr="00000000" w14:paraId="0000003A">
      <w:pPr>
        <w:numPr>
          <w:ilvl w:val="3"/>
          <w:numId w:val="1"/>
        </w:numPr>
        <w:ind w:left="288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Danh sách văn bản đơn thuần: kích thước chữ, màu chữ, phông chữ, khung chữ, khoảng cách giữa các bàn trong danh sách, vị trí danh sách</w:t>
      </w:r>
    </w:p>
    <w:p w:rsidR="00000000" w:rsidDel="00000000" w:rsidP="00000000" w:rsidRDefault="00000000" w:rsidRPr="00000000" w14:paraId="0000003B">
      <w:pPr>
        <w:numPr>
          <w:ilvl w:val="3"/>
          <w:numId w:val="1"/>
        </w:numPr>
        <w:ind w:left="288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Hình ảnh minh họa tượng trưng: hình ảnh như thế nào? (vẽ minh họa)</w:t>
      </w:r>
    </w:p>
    <w:p w:rsidR="00000000" w:rsidDel="00000000" w:rsidP="00000000" w:rsidRDefault="00000000" w:rsidRPr="00000000" w14:paraId="0000003C">
      <w:pPr>
        <w:numPr>
          <w:ilvl w:val="3"/>
          <w:numId w:val="1"/>
        </w:numPr>
        <w:ind w:left="288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Vip với thường hiện khác nhau như thế nào?</w:t>
      </w:r>
    </w:p>
    <w:p w:rsidR="00000000" w:rsidDel="00000000" w:rsidP="00000000" w:rsidRDefault="00000000" w:rsidRPr="00000000" w14:paraId="0000003D">
      <w:pPr>
        <w:numPr>
          <w:ilvl w:val="4"/>
          <w:numId w:val="1"/>
        </w:numPr>
        <w:ind w:left="360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Chữ: in đậm/ đổi màu/ đổi kích thước chữ/ thêm chữ VIP</w:t>
      </w:r>
    </w:p>
    <w:p w:rsidR="00000000" w:rsidDel="00000000" w:rsidP="00000000" w:rsidRDefault="00000000" w:rsidRPr="00000000" w14:paraId="0000003E">
      <w:pPr>
        <w:numPr>
          <w:ilvl w:val="4"/>
          <w:numId w:val="1"/>
        </w:numPr>
        <w:ind w:left="360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Hình ảnh: đổi màu/ kích thước/ đổi hình/ thêm chi tiết cho hình ảnh</w:t>
      </w:r>
    </w:p>
    <w:p w:rsidR="00000000" w:rsidDel="00000000" w:rsidP="00000000" w:rsidRDefault="00000000" w:rsidRPr="00000000" w14:paraId="0000003F">
      <w:pPr>
        <w:numPr>
          <w:ilvl w:val="3"/>
          <w:numId w:val="1"/>
        </w:numPr>
        <w:ind w:left="288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Bàn trống với bàn bận hiện khác nhau như thế nào?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(tương tự 2.3.1.3)</w:t>
      </w:r>
    </w:p>
    <w:p w:rsidR="00000000" w:rsidDel="00000000" w:rsidP="00000000" w:rsidRDefault="00000000" w:rsidRPr="00000000" w14:paraId="00000040">
      <w:pPr>
        <w:numPr>
          <w:ilvl w:val="3"/>
          <w:numId w:val="1"/>
        </w:numPr>
        <w:ind w:left="2880" w:hanging="36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Danh sách sắp xếp theo thứ tự nào? (số bàn/tình trạng đặt bàn/loại bàn)</w:t>
      </w:r>
    </w:p>
    <w:p w:rsidR="00000000" w:rsidDel="00000000" w:rsidP="00000000" w:rsidRDefault="00000000" w:rsidRPr="00000000" w14:paraId="00000041">
      <w:pPr>
        <w:numPr>
          <w:ilvl w:val="4"/>
          <w:numId w:val="1"/>
        </w:numPr>
        <w:ind w:left="360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Có muốn nhân viên có thể sắp xếp lại theo mong muốn bản thân để dễ tìm không?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216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Nhà hàng có muốn hiển thị số lượng bàn/ phòng vip trống tại giao diện chọn bàn không?</w:t>
      </w:r>
    </w:p>
    <w:p w:rsidR="00000000" w:rsidDel="00000000" w:rsidP="00000000" w:rsidRDefault="00000000" w:rsidRPr="00000000" w14:paraId="00000043">
      <w:pPr>
        <w:numPr>
          <w:ilvl w:val="3"/>
          <w:numId w:val="1"/>
        </w:numPr>
        <w:ind w:left="288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Nếu có: định dạng hiển thị, vị trí hiển thị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Xem danh sách khách hàng: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Nhà hàng muốn  sắp xếp danh sách khách hàng như thế nào? ( theo chữ cái, mức độ thiết)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Nhà hàng muốn hệ thống có chức năng lọc/ tìm kiếm khách hàng không?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Nếu có thì theo các tiêu chí nào ( ngày sinh, mức độ thân thiết,...)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Thêm khách hàng: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Chỉnh sửa thông tin khách hàng: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Gửi thông báo: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Cho nhân viên: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Cho khách hàng: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Khách hàng thân thiết: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Quy tắc xét: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Các ưu đãi: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Xem lịch sử đặt bàn: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Tạo đơn đặt bàn thì nhà hàng muốn có thông tin gì?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Thêm/xóa nhân viên</w:t>
      </w:r>
      <w:r w:rsidDel="00000000" w:rsidR="00000000" w:rsidRPr="00000000">
        <w:rPr>
          <w:rtl w:val="0"/>
        </w:rPr>
      </w:r>
    </w:p>
    <w:sectPr>
      <w:headerReference r:id="rId1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obster">
    <w:embedRegular w:fontKey="{00000000-0000-0000-0000-000000000000}" r:id="rId5" w:subsetted="0"/>
  </w:font>
  <w:font w:name="Pacifico">
    <w:embedRegular w:fontKey="{00000000-0000-0000-0000-000000000000}" r:id="rId6" w:subsetted="0"/>
  </w:font>
  <w:font w:name="Lexend">
    <w:embedRegular w:fontKey="{00000000-0000-0000-0000-000000000000}" r:id="rId7" w:subsetted="0"/>
    <w:embedBold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8.png"/><Relationship Id="rId13" Type="http://schemas.openxmlformats.org/officeDocument/2006/relationships/image" Target="media/image2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7.png"/><Relationship Id="rId14" Type="http://schemas.openxmlformats.org/officeDocument/2006/relationships/image" Target="media/image1.png"/><Relationship Id="rId17" Type="http://schemas.openxmlformats.org/officeDocument/2006/relationships/header" Target="header1.xml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Lobster-regular.ttf"/><Relationship Id="rId6" Type="http://schemas.openxmlformats.org/officeDocument/2006/relationships/font" Target="fonts/Pacifico-regular.ttf"/><Relationship Id="rId7" Type="http://schemas.openxmlformats.org/officeDocument/2006/relationships/font" Target="fonts/Lexend-regular.ttf"/><Relationship Id="rId8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